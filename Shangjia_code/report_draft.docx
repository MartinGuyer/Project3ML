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F0BA4" w14:textId="77777777" w:rsidR="00425556" w:rsidRPr="0092046A" w:rsidRDefault="000068DD" w:rsidP="0092046A">
      <w:pPr>
        <w:widowControl/>
        <w:jc w:val="center"/>
        <w:rPr>
          <w:rFonts w:ascii="Times New Roman" w:hAnsi="Times New Roman" w:cs="Times New Roman"/>
          <w:b/>
          <w:sz w:val="32"/>
        </w:rPr>
      </w:pPr>
      <w:r w:rsidRPr="0092046A">
        <w:rPr>
          <w:rFonts w:ascii="Times New Roman" w:hAnsi="Times New Roman" w:cs="Times New Roman"/>
          <w:b/>
          <w:sz w:val="32"/>
        </w:rPr>
        <w:t>Leaflets three, let it be?</w:t>
      </w:r>
    </w:p>
    <w:p w14:paraId="34BE5E1B" w14:textId="77777777" w:rsidR="009308E6" w:rsidRPr="00425556" w:rsidRDefault="0092046A" w:rsidP="0092046A">
      <w:pPr>
        <w:spacing w:beforeLines="50" w:before="163" w:afterLines="50" w:after="163"/>
        <w:rPr>
          <w:rFonts w:ascii="Times New Roman" w:hAnsi="Times New Roman" w:cs="Times New Roman"/>
          <w:b/>
          <w:u w:val="single"/>
        </w:rPr>
      </w:pPr>
      <w:r>
        <w:rPr>
          <w:rFonts w:ascii="Times New Roman" w:hAnsi="Times New Roman" w:cs="Times New Roman"/>
          <w:b/>
          <w:u w:val="single"/>
        </w:rPr>
        <w:t xml:space="preserve">1. </w:t>
      </w:r>
      <w:proofErr w:type="gramStart"/>
      <w:r w:rsidR="000068DD" w:rsidRPr="00425556">
        <w:rPr>
          <w:rFonts w:ascii="Times New Roman" w:hAnsi="Times New Roman" w:cs="Times New Roman"/>
          <w:b/>
          <w:u w:val="single"/>
        </w:rPr>
        <w:t>Introduction</w:t>
      </w:r>
      <w:proofErr w:type="gramEnd"/>
      <w:r w:rsidR="00425556" w:rsidRPr="00425556">
        <w:rPr>
          <w:rFonts w:ascii="Times New Roman" w:hAnsi="Times New Roman" w:cs="Times New Roman"/>
          <w:b/>
          <w:u w:val="single"/>
        </w:rPr>
        <w:t xml:space="preserve"> and Overview</w:t>
      </w:r>
    </w:p>
    <w:p w14:paraId="062D0F3F" w14:textId="77777777" w:rsidR="00425556" w:rsidRDefault="009A1287">
      <w:pPr>
        <w:rPr>
          <w:rFonts w:ascii="Times New Roman" w:hAnsi="Times New Roman" w:cs="Times New Roman"/>
        </w:rPr>
      </w:pPr>
      <w:r w:rsidRPr="00425556">
        <w:rPr>
          <w:rFonts w:ascii="Times New Roman" w:hAnsi="Times New Roman" w:cs="Times New Roman"/>
        </w:rPr>
        <w:t>M</w:t>
      </w:r>
      <w:r w:rsidR="000068DD" w:rsidRPr="00425556">
        <w:rPr>
          <w:rFonts w:ascii="Times New Roman" w:hAnsi="Times New Roman" w:cs="Times New Roman"/>
        </w:rPr>
        <w:t xml:space="preserve">ushroom </w:t>
      </w:r>
      <w:r w:rsidRPr="00425556">
        <w:rPr>
          <w:rFonts w:ascii="Times New Roman" w:hAnsi="Times New Roman" w:cs="Times New Roman"/>
        </w:rPr>
        <w:t xml:space="preserve">edibility is </w:t>
      </w:r>
      <w:r w:rsidR="000068DD" w:rsidRPr="00425556">
        <w:rPr>
          <w:rFonts w:ascii="Times New Roman" w:hAnsi="Times New Roman" w:cs="Times New Roman"/>
        </w:rPr>
        <w:t xml:space="preserve">determined by lots of different attributes. </w:t>
      </w:r>
      <w:r w:rsidRPr="00425556">
        <w:rPr>
          <w:rFonts w:ascii="Times New Roman" w:hAnsi="Times New Roman" w:cs="Times New Roman"/>
        </w:rPr>
        <w:t xml:space="preserve">Conducting </w:t>
      </w:r>
      <w:r w:rsidR="00F1411F" w:rsidRPr="00425556">
        <w:rPr>
          <w:rFonts w:ascii="Times New Roman" w:hAnsi="Times New Roman" w:cs="Times New Roman"/>
          <w:color w:val="FF0000"/>
        </w:rPr>
        <w:t>a</w:t>
      </w:r>
      <w:r w:rsidR="00F1411F" w:rsidRPr="00425556">
        <w:rPr>
          <w:rFonts w:ascii="Times New Roman" w:hAnsi="Times New Roman" w:cs="Times New Roman"/>
        </w:rPr>
        <w:t xml:space="preserve"> </w:t>
      </w:r>
      <w:r w:rsidRPr="00425556">
        <w:rPr>
          <w:rFonts w:ascii="Times New Roman" w:hAnsi="Times New Roman" w:cs="Times New Roman"/>
        </w:rPr>
        <w:t xml:space="preserve">poison test every time </w:t>
      </w:r>
      <w:r w:rsidR="00D8629E" w:rsidRPr="00425556">
        <w:rPr>
          <w:rFonts w:ascii="Times New Roman" w:hAnsi="Times New Roman" w:cs="Times New Roman"/>
        </w:rPr>
        <w:t>before eating is not realistic. Therefore,</w:t>
      </w:r>
      <w:r w:rsidRPr="00425556">
        <w:rPr>
          <w:rFonts w:ascii="Times New Roman" w:hAnsi="Times New Roman" w:cs="Times New Roman"/>
        </w:rPr>
        <w:t xml:space="preserve"> a </w:t>
      </w:r>
      <w:r w:rsidR="00D8629E" w:rsidRPr="00425556">
        <w:rPr>
          <w:rFonts w:ascii="Times New Roman" w:hAnsi="Times New Roman" w:cs="Times New Roman"/>
        </w:rPr>
        <w:t>method, which is able to judge the edibility by looking</w:t>
      </w:r>
      <w:r w:rsidR="00F1411F" w:rsidRPr="00425556">
        <w:rPr>
          <w:rFonts w:ascii="Times New Roman" w:hAnsi="Times New Roman" w:cs="Times New Roman"/>
        </w:rPr>
        <w:t xml:space="preserve"> </w:t>
      </w:r>
      <w:r w:rsidR="00F1411F" w:rsidRPr="00425556">
        <w:rPr>
          <w:rFonts w:ascii="Times New Roman" w:hAnsi="Times New Roman" w:cs="Times New Roman"/>
          <w:color w:val="FF0000"/>
        </w:rPr>
        <w:t>at</w:t>
      </w:r>
      <w:r w:rsidR="00D8629E" w:rsidRPr="00EC4D24">
        <w:rPr>
          <w:rFonts w:ascii="Times New Roman" w:hAnsi="Times New Roman" w:cs="Times New Roman"/>
          <w:color w:val="FF0000"/>
        </w:rPr>
        <w:t xml:space="preserve"> its </w:t>
      </w:r>
      <w:r w:rsidR="00EC4D24" w:rsidRPr="00EC4D24">
        <w:rPr>
          <w:rFonts w:ascii="Times New Roman" w:hAnsi="Times New Roman" w:cs="Times New Roman"/>
          <w:color w:val="FF0000"/>
        </w:rPr>
        <w:t>physical properties</w:t>
      </w:r>
      <w:r w:rsidR="00EC4D24">
        <w:rPr>
          <w:rFonts w:ascii="Times New Roman" w:hAnsi="Times New Roman" w:cs="Times New Roman"/>
        </w:rPr>
        <w:t xml:space="preserve"> like </w:t>
      </w:r>
      <w:r w:rsidR="00D8629E" w:rsidRPr="00425556">
        <w:rPr>
          <w:rFonts w:ascii="Times New Roman" w:hAnsi="Times New Roman" w:cs="Times New Roman"/>
        </w:rPr>
        <w:t>color, shape, habitat etc.,</w:t>
      </w:r>
      <w:r w:rsidRPr="00425556">
        <w:rPr>
          <w:rFonts w:ascii="Times New Roman" w:hAnsi="Times New Roman" w:cs="Times New Roman"/>
        </w:rPr>
        <w:t xml:space="preserve"> is really </w:t>
      </w:r>
      <w:r w:rsidR="00F1411F" w:rsidRPr="00425556">
        <w:rPr>
          <w:rFonts w:ascii="Times New Roman" w:hAnsi="Times New Roman" w:cs="Times New Roman"/>
          <w:color w:val="FF0000"/>
        </w:rPr>
        <w:t>essential</w:t>
      </w:r>
      <w:r w:rsidRPr="00425556">
        <w:rPr>
          <w:rFonts w:ascii="Times New Roman" w:hAnsi="Times New Roman" w:cs="Times New Roman"/>
        </w:rPr>
        <w:t xml:space="preserve">. A classification </w:t>
      </w:r>
      <w:r w:rsidR="00D8629E" w:rsidRPr="00425556">
        <w:rPr>
          <w:rFonts w:ascii="Times New Roman" w:hAnsi="Times New Roman" w:cs="Times New Roman"/>
        </w:rPr>
        <w:t>model</w:t>
      </w:r>
      <w:r w:rsidRPr="00425556">
        <w:rPr>
          <w:rFonts w:ascii="Times New Roman" w:hAnsi="Times New Roman" w:cs="Times New Roman"/>
        </w:rPr>
        <w:t xml:space="preserve"> is conducted in this report to develop a way of differentiating edible and poisonous mushroom. The dataset includes descriptions of hypothetical samples corresponding to 23 species of gilled mushrooms in the </w:t>
      </w:r>
      <w:proofErr w:type="spellStart"/>
      <w:r w:rsidRPr="00425556">
        <w:rPr>
          <w:rFonts w:ascii="Times New Roman" w:hAnsi="Times New Roman" w:cs="Times New Roman"/>
        </w:rPr>
        <w:t>Agaricus</w:t>
      </w:r>
      <w:proofErr w:type="spellEnd"/>
      <w:r w:rsidRPr="00425556">
        <w:rPr>
          <w:rFonts w:ascii="Times New Roman" w:hAnsi="Times New Roman" w:cs="Times New Roman"/>
        </w:rPr>
        <w:t xml:space="preserve"> and </w:t>
      </w:r>
      <w:proofErr w:type="spellStart"/>
      <w:r w:rsidRPr="00425556">
        <w:rPr>
          <w:rFonts w:ascii="Times New Roman" w:hAnsi="Times New Roman" w:cs="Times New Roman"/>
        </w:rPr>
        <w:t>Lepiota</w:t>
      </w:r>
      <w:proofErr w:type="spellEnd"/>
      <w:r w:rsidRPr="00425556">
        <w:rPr>
          <w:rFonts w:ascii="Times New Roman" w:hAnsi="Times New Roman" w:cs="Times New Roman"/>
        </w:rPr>
        <w:t xml:space="preserve"> Family. </w:t>
      </w:r>
      <w:r w:rsidR="00D8629E" w:rsidRPr="00425556">
        <w:rPr>
          <w:rFonts w:ascii="Times New Roman" w:hAnsi="Times New Roman" w:cs="Times New Roman"/>
        </w:rPr>
        <w:t xml:space="preserve">It contains 8124 instances, with </w:t>
      </w:r>
      <w:r w:rsidR="00425556" w:rsidRPr="00425556">
        <w:rPr>
          <w:rFonts w:ascii="Times New Roman" w:hAnsi="Times New Roman" w:cs="Times New Roman"/>
          <w:color w:val="FF0000"/>
        </w:rPr>
        <w:t>2,480</w:t>
      </w:r>
      <w:r w:rsidR="00425556" w:rsidRPr="00425556">
        <w:rPr>
          <w:rFonts w:ascii="Times New Roman" w:hAnsi="Times New Roman" w:cs="Times New Roman"/>
        </w:rPr>
        <w:t xml:space="preserve"> </w:t>
      </w:r>
      <w:r w:rsidR="00D8629E" w:rsidRPr="00425556">
        <w:rPr>
          <w:rFonts w:ascii="Times New Roman" w:hAnsi="Times New Roman" w:cs="Times New Roman"/>
        </w:rPr>
        <w:t xml:space="preserve">missing values </w:t>
      </w:r>
      <w:r w:rsidR="00D8629E" w:rsidRPr="00425556">
        <w:rPr>
          <w:rFonts w:ascii="Times New Roman" w:hAnsi="Times New Roman" w:cs="Times New Roman"/>
          <w:color w:val="FF0000"/>
        </w:rPr>
        <w:t xml:space="preserve">in </w:t>
      </w:r>
      <w:r w:rsidR="00425556" w:rsidRPr="00425556">
        <w:rPr>
          <w:rFonts w:ascii="Times New Roman" w:hAnsi="Times New Roman" w:cs="Times New Roman"/>
          <w:color w:val="FF0000"/>
        </w:rPr>
        <w:t>the “Stalk Root” attribute</w:t>
      </w:r>
      <w:r w:rsidR="00D8629E" w:rsidRPr="00425556">
        <w:rPr>
          <w:rFonts w:ascii="Times New Roman" w:hAnsi="Times New Roman" w:cs="Times New Roman"/>
          <w:color w:val="FF0000"/>
        </w:rPr>
        <w:t>.</w:t>
      </w:r>
      <w:r w:rsidR="00D8629E" w:rsidRPr="00425556">
        <w:rPr>
          <w:rFonts w:ascii="Times New Roman" w:hAnsi="Times New Roman" w:cs="Times New Roman"/>
        </w:rPr>
        <w:t xml:space="preserve"> </w:t>
      </w:r>
      <w:r w:rsidR="00425556" w:rsidRPr="00425556">
        <w:rPr>
          <w:rFonts w:ascii="Times New Roman" w:hAnsi="Times New Roman" w:cs="Times New Roman"/>
          <w:color w:val="FF0000"/>
        </w:rPr>
        <w:t xml:space="preserve">After further investigation into these missing values, we found that they were not missing completely at random. Therefore, we decided to use the missing values in “Stalk Root” as another category. </w:t>
      </w:r>
      <w:r w:rsidR="00D8629E" w:rsidRPr="00425556">
        <w:rPr>
          <w:rFonts w:ascii="Times New Roman" w:hAnsi="Times New Roman" w:cs="Times New Roman"/>
        </w:rPr>
        <w:t xml:space="preserve">Since </w:t>
      </w:r>
      <w:r w:rsidR="00425556" w:rsidRPr="00425556">
        <w:rPr>
          <w:rFonts w:ascii="Times New Roman" w:hAnsi="Times New Roman" w:cs="Times New Roman"/>
          <w:color w:val="FF0000"/>
        </w:rPr>
        <w:t>the data is</w:t>
      </w:r>
      <w:r w:rsidR="00D8629E" w:rsidRPr="00425556">
        <w:rPr>
          <w:rFonts w:ascii="Times New Roman" w:hAnsi="Times New Roman" w:cs="Times New Roman"/>
        </w:rPr>
        <w:t xml:space="preserve"> categorical, a context-based similarity measure that learns distances between the values of categorical attributes was employed. </w:t>
      </w:r>
    </w:p>
    <w:p w14:paraId="09AEAAC6" w14:textId="77777777" w:rsidR="00425556" w:rsidRDefault="0092046A" w:rsidP="0092046A">
      <w:pPr>
        <w:spacing w:beforeLines="50" w:before="163" w:afterLines="50" w:after="163"/>
        <w:rPr>
          <w:rFonts w:ascii="Times New Roman" w:hAnsi="Times New Roman" w:cs="Times New Roman"/>
          <w:b/>
          <w:u w:val="single"/>
        </w:rPr>
      </w:pPr>
      <w:r>
        <w:rPr>
          <w:rFonts w:ascii="Times New Roman" w:hAnsi="Times New Roman" w:cs="Times New Roman"/>
          <w:b/>
          <w:u w:val="single"/>
        </w:rPr>
        <w:t xml:space="preserve">2. </w:t>
      </w:r>
      <w:r w:rsidR="00425556">
        <w:rPr>
          <w:rFonts w:ascii="Times New Roman" w:hAnsi="Times New Roman" w:cs="Times New Roman"/>
          <w:b/>
          <w:u w:val="single"/>
        </w:rPr>
        <w:t>Machine Learning Method</w:t>
      </w:r>
    </w:p>
    <w:p w14:paraId="0CDA1AF7" w14:textId="77777777" w:rsidR="00425556" w:rsidRDefault="00425556">
      <w:pPr>
        <w:rPr>
          <w:rFonts w:ascii="Times New Roman" w:hAnsi="Times New Roman" w:cs="Times New Roman"/>
        </w:rPr>
      </w:pPr>
      <w:r>
        <w:rPr>
          <w:rFonts w:ascii="Times New Roman" w:hAnsi="Times New Roman" w:cs="Times New Roman"/>
        </w:rPr>
        <w:t xml:space="preserve">Due to </w:t>
      </w:r>
      <w:r w:rsidR="002860CB">
        <w:rPr>
          <w:rFonts w:ascii="Times New Roman" w:hAnsi="Times New Roman" w:cs="Times New Roman"/>
        </w:rPr>
        <w:t>the categorical structure of</w:t>
      </w:r>
      <w:r>
        <w:rPr>
          <w:rFonts w:ascii="Times New Roman" w:hAnsi="Times New Roman" w:cs="Times New Roman"/>
        </w:rPr>
        <w:t xml:space="preserve"> data</w:t>
      </w:r>
      <w:r w:rsidR="002860CB">
        <w:rPr>
          <w:rFonts w:ascii="Times New Roman" w:hAnsi="Times New Roman" w:cs="Times New Roman"/>
        </w:rPr>
        <w:t>set</w:t>
      </w:r>
      <w:r>
        <w:rPr>
          <w:rFonts w:ascii="Times New Roman" w:hAnsi="Times New Roman" w:cs="Times New Roman"/>
        </w:rPr>
        <w:t xml:space="preserve">, the methods for machine learning were very limited. The method that we identified with the ability to cluster our data was Naïve Bayes Classifier. </w:t>
      </w:r>
      <w:r w:rsidR="0092046A" w:rsidRPr="0092046A">
        <w:rPr>
          <w:rFonts w:ascii="Times New Roman" w:hAnsi="Times New Roman" w:cs="Times New Roman"/>
          <w:color w:val="FF0000"/>
        </w:rPr>
        <w:t>The reason we chose naïve Bayes, which is also its advantage, is that it only requires a small amount of training data to estimate the parameter (means and variances of the variables) necessary for classification.</w:t>
      </w:r>
      <w:r w:rsidR="0092046A">
        <w:rPr>
          <w:rFonts w:ascii="Times New Roman" w:hAnsi="Times New Roman" w:cs="Times New Roman"/>
          <w:color w:val="FF0000"/>
        </w:rPr>
        <w:t xml:space="preserve"> </w:t>
      </w:r>
      <w:r w:rsidR="00EC698B" w:rsidRPr="0092046A">
        <w:rPr>
          <w:rFonts w:ascii="Times New Roman" w:hAnsi="Times New Roman" w:cs="Times New Roman"/>
          <w:color w:val="FF0000"/>
        </w:rPr>
        <w:t xml:space="preserve">“Naïve” </w:t>
      </w:r>
      <w:r w:rsidR="0092046A" w:rsidRPr="0092046A">
        <w:rPr>
          <w:rFonts w:ascii="Times New Roman" w:hAnsi="Times New Roman" w:cs="Times New Roman"/>
          <w:color w:val="FF0000"/>
        </w:rPr>
        <w:t xml:space="preserve">indicates an assumption lies behind this method: </w:t>
      </w:r>
      <w:r w:rsidR="00EC698B">
        <w:rPr>
          <w:rFonts w:ascii="Times New Roman" w:hAnsi="Times New Roman" w:cs="Times New Roman"/>
        </w:rPr>
        <w:t>it as</w:t>
      </w:r>
      <w:r w:rsidR="0092046A">
        <w:rPr>
          <w:rFonts w:ascii="Times New Roman" w:hAnsi="Times New Roman" w:cs="Times New Roman"/>
        </w:rPr>
        <w:t>sumes</w:t>
      </w:r>
      <w:r w:rsidR="00EC698B">
        <w:rPr>
          <w:rFonts w:ascii="Times New Roman" w:hAnsi="Times New Roman" w:cs="Times New Roman"/>
        </w:rPr>
        <w:t xml:space="preserve"> the value of any particular attribute is unrelated to the value of all other attributes. This assumption allows for the simplification of Bayes’ Theorem:</w:t>
      </w:r>
    </w:p>
    <w:p w14:paraId="26492F94" w14:textId="77777777" w:rsidR="00EC698B" w:rsidRDefault="00EC698B" w:rsidP="00EC698B">
      <w:pPr>
        <w:jc w:val="cente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e>
              </m:nary>
            </m:num>
            <m:den>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n</m:t>
                      </m:r>
                    </m:sub>
                  </m:sSub>
                </m:e>
              </m:d>
            </m:den>
          </m:f>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e>
          </m:nary>
        </m:oMath>
      </m:oMathPara>
    </w:p>
    <w:p w14:paraId="60B2FCEE" w14:textId="77777777" w:rsidR="00716A32" w:rsidRDefault="00716A32" w:rsidP="00B75467">
      <w:pPr>
        <w:jc w:val="left"/>
        <w:rPr>
          <w:rFonts w:ascii="Times New Roman" w:hAnsi="Times New Roman" w:cs="Times New Roman"/>
        </w:rPr>
      </w:pPr>
      <w:r>
        <w:rPr>
          <w:rFonts w:ascii="Times New Roman" w:hAnsi="Times New Roman" w:cs="Times New Roman"/>
        </w:rPr>
        <w:t>The Bayes’ Theorem is then modified to handle input that is not continuous but multinomial by changing</w:t>
      </w:r>
      <w:r w:rsidR="00E25CD0">
        <w:rPr>
          <w:rFonts w:ascii="Times New Roman" w:hAnsi="Times New Roman" w:cs="Times New Roman"/>
        </w:rPr>
        <w:t xml:space="preserve"> the equation and expressing it in log-space to give a linear-classifier</w:t>
      </w:r>
      <w:r>
        <w:rPr>
          <w:rFonts w:ascii="Times New Roman" w:hAnsi="Times New Roman" w:cs="Times New Roman"/>
        </w:rPr>
        <w:t>:</w:t>
      </w:r>
    </w:p>
    <w:p w14:paraId="4D9E3131" w14:textId="77777777" w:rsidR="00716A32" w:rsidRPr="00E25CD0" w:rsidRDefault="002860CB" w:rsidP="00716A32">
      <w:pPr>
        <w:jc w:val="center"/>
        <w:rPr>
          <w:rFonts w:ascii="Cambria Math" w:hAnsi="Cambria Math" w:cs="Times New Roman"/>
          <w:oMath/>
        </w:rPr>
      </w:pPr>
      <m:oMathPara>
        <m:oMath>
          <m:func>
            <m:funcPr>
              <m:ctrlPr>
                <w:rPr>
                  <w:rFonts w:ascii="Cambria Math" w:hAnsi="Cambria Math" w:cs="Times New Roman"/>
                  <w:i/>
                </w:rPr>
              </m:ctrlPr>
            </m:funcPr>
            <m:fName>
              <m:r>
                <m:rPr>
                  <m:sty m:val="p"/>
                </m:rPr>
                <w:rPr>
                  <w:rFonts w:ascii="Cambria Math" w:hAnsi="Cambria Math" w:cs="Times New Roman"/>
                </w:rPr>
                <m:t>log</m:t>
              </m:r>
            </m:fName>
            <m:e>
              <m:d>
                <m:dPr>
                  <m:begChr m:val="["/>
                  <m:endChr m:val="]"/>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e>
                      <m:r>
                        <m:rPr>
                          <m:sty m:val="bi"/>
                        </m:rPr>
                        <w:rPr>
                          <w:rFonts w:ascii="Cambria Math" w:hAnsi="Cambria Math" w:cs="Times New Roman"/>
                        </w:rPr>
                        <m:t>F</m:t>
                      </m:r>
                    </m:e>
                  </m:d>
                </m:e>
              </m:d>
            </m:e>
          </m:func>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C</m:t>
                  </m:r>
                </m:e>
              </m:d>
              <m:r>
                <w:rPr>
                  <w:rFonts w:ascii="Cambria Math" w:hAnsi="Cambria Math" w:cs="Times New Roman"/>
                </w:rPr>
                <m:t>]</m:t>
              </m:r>
            </m:e>
          </m:func>
          <m:r>
            <w:rPr>
              <w:rFonts w:ascii="Cambria Math" w:hAnsi="Cambria Math" w:cs="Times New Roman"/>
            </w:rPr>
            <m:t xml:space="preserve">+ </m:t>
          </m:r>
          <m:nary>
            <m:naryPr>
              <m:chr m:val="∑"/>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log⁡</m:t>
              </m:r>
              <m:r>
                <w:rPr>
                  <w:rFonts w:ascii="Cambria Math" w:hAnsi="Cambria Math" w:cs="Times New Roman"/>
                </w:rPr>
                <m:t>[p</m:t>
              </m:r>
            </m:e>
          </m:nary>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e>
            <m:e>
              <m:r>
                <w:rPr>
                  <w:rFonts w:ascii="Cambria Math" w:hAnsi="Cambria Math" w:cs="Times New Roman"/>
                </w:rPr>
                <m:t>C</m:t>
              </m:r>
            </m:e>
          </m:d>
          <m:r>
            <w:rPr>
              <w:rFonts w:ascii="Cambria Math" w:hAnsi="Cambria Math" w:cs="Times New Roman"/>
            </w:rPr>
            <m:t>]</m:t>
          </m:r>
        </m:oMath>
      </m:oMathPara>
    </w:p>
    <w:p w14:paraId="48D212DF" w14:textId="77777777" w:rsidR="0092046A" w:rsidRDefault="00716A32" w:rsidP="00716A32">
      <w:pPr>
        <w:jc w:val="left"/>
        <w:rPr>
          <w:rFonts w:ascii="Times New Roman" w:hAnsi="Times New Roman" w:cs="Times New Roman"/>
        </w:rPr>
      </w:pPr>
      <w:r>
        <w:rPr>
          <w:rFonts w:ascii="Times New Roman" w:hAnsi="Times New Roman" w:cs="Times New Roman"/>
        </w:rPr>
        <w:t>This would lead to probabilities of 0’s for a given class and attribute vector that don’t occur toge</w:t>
      </w:r>
      <w:r w:rsidR="00E25CD0">
        <w:rPr>
          <w:rFonts w:ascii="Times New Roman" w:hAnsi="Times New Roman" w:cs="Times New Roman"/>
        </w:rPr>
        <w:t xml:space="preserve">ther in the training data set. </w:t>
      </w:r>
      <w:r w:rsidR="002860CB">
        <w:rPr>
          <w:rFonts w:ascii="Times New Roman" w:hAnsi="Times New Roman" w:cs="Times New Roman"/>
          <w:color w:val="FF0000"/>
        </w:rPr>
        <w:t>This is problematic because it will wipe out all information in the other probabilities when they are multiplied. Therefore, it is desirable to incorporate a small-sample correction, call</w:t>
      </w:r>
      <w:r w:rsidR="002860CB" w:rsidRPr="002860CB">
        <w:rPr>
          <w:rFonts w:ascii="Times New Roman" w:hAnsi="Times New Roman" w:cs="Times New Roman"/>
          <w:color w:val="FF0000"/>
        </w:rPr>
        <w:t>ed p</w:t>
      </w:r>
      <w:r w:rsidR="00E25CD0" w:rsidRPr="002860CB">
        <w:rPr>
          <w:rFonts w:ascii="Times New Roman" w:hAnsi="Times New Roman" w:cs="Times New Roman"/>
          <w:color w:val="FF0000"/>
        </w:rPr>
        <w:t>seudo counts</w:t>
      </w:r>
      <w:r w:rsidR="002860CB" w:rsidRPr="002860CB">
        <w:rPr>
          <w:rFonts w:ascii="Times New Roman" w:hAnsi="Times New Roman" w:cs="Times New Roman"/>
          <w:color w:val="FF0000"/>
        </w:rPr>
        <w:t xml:space="preserve">, </w:t>
      </w:r>
      <w:r w:rsidR="002860CB">
        <w:rPr>
          <w:rFonts w:ascii="Times New Roman" w:hAnsi="Times New Roman" w:cs="Times New Roman"/>
          <w:color w:val="FF0000"/>
        </w:rPr>
        <w:t>in all probability estimation such that</w:t>
      </w:r>
      <w:r w:rsidR="002860CB" w:rsidRPr="002860CB">
        <w:rPr>
          <w:rFonts w:ascii="Times New Roman" w:hAnsi="Times New Roman" w:cs="Times New Roman"/>
          <w:color w:val="FF0000"/>
        </w:rPr>
        <w:t xml:space="preserve"> no probability is ever set to be exactly zero</w:t>
      </w:r>
      <w:r w:rsidRPr="002860CB">
        <w:rPr>
          <w:rFonts w:ascii="Times New Roman" w:hAnsi="Times New Roman" w:cs="Times New Roman"/>
          <w:color w:val="FF0000"/>
        </w:rPr>
        <w:t>.</w:t>
      </w:r>
      <w:r>
        <w:rPr>
          <w:rFonts w:ascii="Times New Roman" w:hAnsi="Times New Roman" w:cs="Times New Roman"/>
        </w:rPr>
        <w:t xml:space="preserve"> </w:t>
      </w:r>
    </w:p>
    <w:p w14:paraId="3E2AC855" w14:textId="77777777" w:rsidR="0092046A" w:rsidRDefault="0092046A" w:rsidP="00716A32">
      <w:pPr>
        <w:jc w:val="left"/>
        <w:rPr>
          <w:rFonts w:ascii="Times New Roman" w:hAnsi="Times New Roman" w:cs="Times New Roman"/>
        </w:rPr>
      </w:pPr>
    </w:p>
    <w:p w14:paraId="0A543E1F" w14:textId="77777777" w:rsidR="00B75467" w:rsidRDefault="0092046A" w:rsidP="00716A32">
      <w:pPr>
        <w:jc w:val="left"/>
        <w:rPr>
          <w:rFonts w:ascii="Times New Roman" w:hAnsi="Times New Roman" w:cs="Times New Roman"/>
          <w:color w:val="222222"/>
          <w:shd w:val="clear" w:color="auto" w:fill="FFFFFF"/>
        </w:rPr>
      </w:pPr>
      <w:r>
        <w:rPr>
          <w:rFonts w:ascii="Times New Roman" w:hAnsi="Times New Roman" w:cs="Times New Roman"/>
        </w:rPr>
        <w:t>T</w:t>
      </w:r>
      <w:r w:rsidR="00401257">
        <w:rPr>
          <w:rFonts w:ascii="Times New Roman" w:hAnsi="Times New Roman" w:cs="Times New Roman"/>
        </w:rPr>
        <w:t>he algorithm</w:t>
      </w:r>
      <w:r w:rsidR="00C7303E">
        <w:rPr>
          <w:rFonts w:ascii="Times New Roman" w:hAnsi="Times New Roman" w:cs="Times New Roman"/>
        </w:rPr>
        <w:t xml:space="preserve"> uses the training data set to choose the most probable outcome, known as the “Maximum a Posteriori” decision rule. </w:t>
      </w:r>
      <w:r w:rsidR="00E25CD0">
        <w:rPr>
          <w:rFonts w:ascii="Times New Roman" w:hAnsi="Times New Roman" w:cs="Times New Roman"/>
        </w:rPr>
        <w:t xml:space="preserve">Then on the test data set, the model assigns a probability to each the outcome being edible and a threshold is used to determine if the answer should be edible or poisonous. The threshold is </w:t>
      </w:r>
      <w:r w:rsidR="00D216D7">
        <w:rPr>
          <w:rFonts w:ascii="Times New Roman" w:hAnsi="Times New Roman" w:cs="Times New Roman"/>
        </w:rPr>
        <w:t>“</w:t>
      </w:r>
      <w:r w:rsidR="00D216D7" w:rsidRPr="00D216D7">
        <w:rPr>
          <w:rFonts w:ascii="Times New Roman" w:hAnsi="Times New Roman" w:cs="Times New Roman"/>
          <w:color w:val="222222"/>
          <w:shd w:val="clear" w:color="auto" w:fill="FFFFFF"/>
        </w:rPr>
        <w:t>the magnitude or intensity that must be exceeded for a certain reaction, phenomenon, result, or condition to occur or be manifested</w:t>
      </w:r>
      <w:r w:rsidR="00D216D7">
        <w:rPr>
          <w:rFonts w:ascii="Times New Roman" w:hAnsi="Times New Roman" w:cs="Times New Roman"/>
          <w:color w:val="222222"/>
          <w:shd w:val="clear" w:color="auto" w:fill="FFFFFF"/>
        </w:rPr>
        <w:t>” (Oxford Dictionary)</w:t>
      </w:r>
      <w:r w:rsidR="00D216D7" w:rsidRPr="00D216D7">
        <w:rPr>
          <w:rFonts w:ascii="Times New Roman" w:hAnsi="Times New Roman" w:cs="Times New Roman"/>
          <w:color w:val="222222"/>
          <w:shd w:val="clear" w:color="auto" w:fill="FFFFFF"/>
        </w:rPr>
        <w:t>.</w:t>
      </w:r>
    </w:p>
    <w:p w14:paraId="5CDFEB8C" w14:textId="77777777" w:rsidR="00D216D7" w:rsidRDefault="00D216D7" w:rsidP="00716A32">
      <w:pPr>
        <w:jc w:val="left"/>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lastRenderedPageBreak/>
        <w:t xml:space="preserve">The cross validation technique that was used is the </w:t>
      </w:r>
      <w:r w:rsidRPr="00D216D7">
        <w:rPr>
          <w:rFonts w:ascii="Times New Roman" w:hAnsi="Times New Roman" w:cs="Times New Roman"/>
          <w:b/>
          <w:i/>
          <w:color w:val="222222"/>
          <w:shd w:val="clear" w:color="auto" w:fill="FFFFFF"/>
        </w:rPr>
        <w:t xml:space="preserve">K </w:t>
      </w:r>
      <w:r w:rsidRPr="00D216D7">
        <w:rPr>
          <w:rFonts w:ascii="Times New Roman" w:hAnsi="Times New Roman" w:cs="Times New Roman"/>
          <w:b/>
          <w:color w:val="222222"/>
          <w:shd w:val="clear" w:color="auto" w:fill="FFFFFF"/>
        </w:rPr>
        <w:t>folds leave-one out cross validation</w:t>
      </w:r>
      <w:r>
        <w:rPr>
          <w:rFonts w:ascii="Times New Roman" w:hAnsi="Times New Roman" w:cs="Times New Roman"/>
          <w:color w:val="222222"/>
          <w:shd w:val="clear" w:color="auto" w:fill="FFFFFF"/>
        </w:rPr>
        <w:t>. In this technique, we split the data set into six subsets. We then performed the Naïve Bayes method six times each time leaving out a different one of those six subsets to be tested and the other five to be the training data set. An analysis of these six models is provided with their resulting ROC curve</w:t>
      </w:r>
      <w:r w:rsidR="00EC4D24">
        <w:rPr>
          <w:rFonts w:ascii="Times New Roman" w:hAnsi="Times New Roman" w:cs="Times New Roman"/>
          <w:color w:val="222222"/>
          <w:shd w:val="clear" w:color="auto" w:fill="FFFFFF"/>
        </w:rPr>
        <w:t>. M</w:t>
      </w:r>
      <w:r>
        <w:rPr>
          <w:rFonts w:ascii="Times New Roman" w:hAnsi="Times New Roman" w:cs="Times New Roman"/>
          <w:color w:val="222222"/>
          <w:shd w:val="clear" w:color="auto" w:fill="FFFFFF"/>
        </w:rPr>
        <w:t xml:space="preserve">isclassification rate are </w:t>
      </w:r>
      <w:r w:rsidR="00EC4D24">
        <w:rPr>
          <w:rFonts w:ascii="Times New Roman" w:hAnsi="Times New Roman" w:cs="Times New Roman"/>
          <w:color w:val="222222"/>
          <w:shd w:val="clear" w:color="auto" w:fill="FFFFFF"/>
        </w:rPr>
        <w:t xml:space="preserve">also </w:t>
      </w:r>
      <w:r>
        <w:rPr>
          <w:rFonts w:ascii="Times New Roman" w:hAnsi="Times New Roman" w:cs="Times New Roman"/>
          <w:color w:val="222222"/>
          <w:shd w:val="clear" w:color="auto" w:fill="FFFFFF"/>
        </w:rPr>
        <w:t xml:space="preserve">provided and averaged for overall performance. </w:t>
      </w:r>
    </w:p>
    <w:p w14:paraId="155C5438" w14:textId="77777777" w:rsidR="00D216D7" w:rsidRDefault="0092046A" w:rsidP="0092046A">
      <w:pPr>
        <w:spacing w:beforeLines="50" w:before="163" w:afterLines="50" w:after="163"/>
        <w:rPr>
          <w:rFonts w:ascii="Times New Roman" w:hAnsi="Times New Roman" w:cs="Times New Roman"/>
          <w:b/>
          <w:color w:val="222222"/>
          <w:u w:val="single"/>
          <w:shd w:val="clear" w:color="auto" w:fill="FFFFFF"/>
        </w:rPr>
      </w:pPr>
      <w:r>
        <w:rPr>
          <w:rFonts w:ascii="Times New Roman" w:hAnsi="Times New Roman" w:cs="Times New Roman"/>
          <w:b/>
          <w:color w:val="222222"/>
          <w:u w:val="single"/>
          <w:shd w:val="clear" w:color="auto" w:fill="FFFFFF"/>
        </w:rPr>
        <w:t xml:space="preserve">3. </w:t>
      </w:r>
      <w:r w:rsidR="00D216D7">
        <w:rPr>
          <w:rFonts w:ascii="Times New Roman" w:hAnsi="Times New Roman" w:cs="Times New Roman"/>
          <w:b/>
          <w:color w:val="222222"/>
          <w:u w:val="single"/>
          <w:shd w:val="clear" w:color="auto" w:fill="FFFFFF"/>
        </w:rPr>
        <w:t>Summary of Findings</w:t>
      </w:r>
    </w:p>
    <w:p w14:paraId="1217B393" w14:textId="77777777" w:rsidR="0092046A" w:rsidRPr="0092046A" w:rsidRDefault="0092046A" w:rsidP="0092046A">
      <w:pPr>
        <w:jc w:val="left"/>
        <w:rPr>
          <w:rFonts w:ascii="Times" w:hAnsi="Times" w:cs="Times New Roman"/>
          <w:color w:val="222222"/>
          <w:shd w:val="clear" w:color="auto" w:fill="FFFFFF"/>
        </w:rPr>
      </w:pPr>
    </w:p>
    <w:p w14:paraId="3250CFF7" w14:textId="77777777" w:rsidR="0092046A" w:rsidRDefault="0092046A" w:rsidP="0092046A">
      <w:pPr>
        <w:spacing w:beforeLines="50" w:before="163" w:afterLines="50" w:after="163"/>
        <w:rPr>
          <w:rFonts w:ascii="Times New Roman" w:hAnsi="Times New Roman" w:cs="Times New Roman"/>
          <w:b/>
          <w:color w:val="222222"/>
          <w:u w:val="single"/>
          <w:shd w:val="clear" w:color="auto" w:fill="FFFFFF"/>
        </w:rPr>
      </w:pPr>
      <w:r>
        <w:rPr>
          <w:rFonts w:ascii="Times New Roman" w:hAnsi="Times New Roman" w:cs="Times New Roman"/>
          <w:b/>
          <w:color w:val="222222"/>
          <w:u w:val="single"/>
          <w:shd w:val="clear" w:color="auto" w:fill="FFFFFF"/>
        </w:rPr>
        <w:t>4. Discussion</w:t>
      </w:r>
    </w:p>
    <w:p w14:paraId="61470E18" w14:textId="77777777" w:rsidR="0092046A" w:rsidRDefault="00C2297F" w:rsidP="0092046A">
      <w:pPr>
        <w:spacing w:beforeLines="50" w:before="163" w:afterLines="50" w:after="163"/>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The main assumption</w:t>
      </w:r>
      <w:r w:rsidR="00E70298">
        <w:rPr>
          <w:rFonts w:ascii="Times New Roman" w:hAnsi="Times New Roman" w:cs="Times New Roman"/>
          <w:color w:val="222222"/>
          <w:shd w:val="clear" w:color="auto" w:fill="FFFFFF"/>
        </w:rPr>
        <w:t xml:space="preserve"> of this model is </w:t>
      </w:r>
      <w:r>
        <w:rPr>
          <w:rFonts w:ascii="Times New Roman" w:hAnsi="Times New Roman" w:cs="Times New Roman"/>
          <w:color w:val="222222"/>
          <w:shd w:val="clear" w:color="auto" w:fill="FFFFFF"/>
        </w:rPr>
        <w:t xml:space="preserve">the value of a particular feature is unrelated to the presence or absence of any other feature, give the class variable. </w:t>
      </w:r>
      <w:r w:rsidR="00E70298">
        <w:rPr>
          <w:rFonts w:ascii="Times New Roman" w:hAnsi="Times New Roman" w:cs="Times New Roman"/>
          <w:color w:val="222222"/>
          <w:shd w:val="clear" w:color="auto" w:fill="FFFFFF"/>
        </w:rPr>
        <w:t xml:space="preserve">Despite the facts that the independence assumptions are often inaccurate, but its properties still make it efficient and competitive among other classification methods. </w:t>
      </w:r>
      <w:r w:rsidR="009C447B">
        <w:rPr>
          <w:rFonts w:ascii="Times New Roman" w:hAnsi="Times New Roman" w:cs="Times New Roman"/>
          <w:color w:val="222222"/>
          <w:shd w:val="clear" w:color="auto" w:fill="FFFFFF"/>
        </w:rPr>
        <w:t>For example, it helps alleviate problems stemming from the curse of dimensionality. Although naïve Bayes often fails to produce a good estimate for the correct class probabilities, this may not be a requirement for many cases. For instance, naïve Bayes classifier will make the correct decision rule classification so long as the correct class is more probably than any other class; this is true regardless of whether the probability is slightly inaccurate. Therefore, it is robust enough to ignore some deficiencies in its underlying probability model.</w:t>
      </w:r>
    </w:p>
    <w:p w14:paraId="1BBF7C27" w14:textId="77777777" w:rsidR="0074664C" w:rsidRPr="0074664C" w:rsidRDefault="0074664C" w:rsidP="0074664C">
      <w:pPr>
        <w:rPr>
          <w:rFonts w:ascii="Times New Roman" w:hAnsi="Times New Roman" w:cs="Times New Roman"/>
          <w:color w:val="222222"/>
          <w:shd w:val="clear" w:color="auto" w:fill="FFFFFF"/>
        </w:rPr>
      </w:pPr>
      <w:bookmarkStart w:id="0" w:name="_GoBack"/>
      <w:bookmarkEnd w:id="0"/>
    </w:p>
    <w:sectPr w:rsidR="0074664C" w:rsidRPr="0074664C" w:rsidSect="0092046A">
      <w:pgSz w:w="11900" w:h="16840"/>
      <w:pgMar w:top="1134" w:right="1304" w:bottom="1134" w:left="130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068DD"/>
    <w:rsid w:val="000068DD"/>
    <w:rsid w:val="002860CB"/>
    <w:rsid w:val="00401257"/>
    <w:rsid w:val="00425556"/>
    <w:rsid w:val="004520B8"/>
    <w:rsid w:val="005E7F66"/>
    <w:rsid w:val="00716A32"/>
    <w:rsid w:val="0074664C"/>
    <w:rsid w:val="0092046A"/>
    <w:rsid w:val="009308E6"/>
    <w:rsid w:val="009A1287"/>
    <w:rsid w:val="009C447B"/>
    <w:rsid w:val="00B4475C"/>
    <w:rsid w:val="00B75467"/>
    <w:rsid w:val="00B92EBE"/>
    <w:rsid w:val="00C2297F"/>
    <w:rsid w:val="00C7303E"/>
    <w:rsid w:val="00D216D7"/>
    <w:rsid w:val="00D8629E"/>
    <w:rsid w:val="00E25CD0"/>
    <w:rsid w:val="00E70298"/>
    <w:rsid w:val="00EC4D24"/>
    <w:rsid w:val="00EC698B"/>
    <w:rsid w:val="00F14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B6B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20B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698B"/>
    <w:rPr>
      <w:color w:val="808080"/>
    </w:rPr>
  </w:style>
  <w:style w:type="paragraph" w:styleId="a4">
    <w:name w:val="Balloon Text"/>
    <w:basedOn w:val="a"/>
    <w:link w:val="a5"/>
    <w:uiPriority w:val="99"/>
    <w:semiHidden/>
    <w:unhideWhenUsed/>
    <w:rsid w:val="00EC698B"/>
    <w:rPr>
      <w:rFonts w:ascii="Tahoma" w:hAnsi="Tahoma" w:cs="Tahoma"/>
      <w:sz w:val="16"/>
      <w:szCs w:val="16"/>
    </w:rPr>
  </w:style>
  <w:style w:type="character" w:customStyle="1" w:styleId="a5">
    <w:name w:val="批注框文本字符"/>
    <w:basedOn w:val="a0"/>
    <w:link w:val="a4"/>
    <w:uiPriority w:val="99"/>
    <w:semiHidden/>
    <w:rsid w:val="00EC698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52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647</Words>
  <Characters>3691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6</cp:revision>
  <dcterms:created xsi:type="dcterms:W3CDTF">2014-05-26T00:24:00Z</dcterms:created>
  <dcterms:modified xsi:type="dcterms:W3CDTF">2014-05-28T21:57:00Z</dcterms:modified>
</cp:coreProperties>
</file>